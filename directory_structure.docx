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E6C2" w14:textId="77777777" w:rsidR="004A40D0" w:rsidRDefault="004A40D0" w:rsidP="004A40D0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User-selected output directory (</w:t>
      </w:r>
      <w:r>
        <w:rPr>
          <w:rFonts w:eastAsia="Times New Roman"/>
          <w:i/>
          <w:iCs/>
        </w:rPr>
        <w:t>mothership</w:t>
      </w:r>
      <w:r>
        <w:rPr>
          <w:rFonts w:eastAsia="Times New Roman"/>
        </w:rPr>
        <w:t>)</w:t>
      </w:r>
    </w:p>
    <w:p w14:paraId="693C51DA" w14:textId="77777777" w:rsidR="004A40D0" w:rsidRDefault="004A40D0" w:rsidP="004A40D0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Automatically generated </w:t>
      </w:r>
      <w:proofErr w:type="spellStart"/>
      <w:r>
        <w:rPr>
          <w:rFonts w:eastAsia="Times New Roman"/>
        </w:rPr>
        <w:t>BASSPRO_output</w:t>
      </w:r>
      <w:proofErr w:type="spellEnd"/>
      <w:r>
        <w:rPr>
          <w:rFonts w:eastAsia="Times New Roman"/>
        </w:rPr>
        <w:t xml:space="preserve"> directory (</w:t>
      </w:r>
      <w:proofErr w:type="spellStart"/>
      <w:r>
        <w:rPr>
          <w:rFonts w:eastAsia="Times New Roman"/>
          <w:i/>
          <w:iCs/>
        </w:rPr>
        <w:t>py_output_folder</w:t>
      </w:r>
      <w:proofErr w:type="spellEnd"/>
      <w:r>
        <w:rPr>
          <w:rFonts w:eastAsia="Times New Roman"/>
        </w:rPr>
        <w:t>)</w:t>
      </w:r>
    </w:p>
    <w:p w14:paraId="4A1D0CEF" w14:textId="77777777" w:rsidR="004A40D0" w:rsidRDefault="004A40D0" w:rsidP="004A40D0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Automatically generated </w:t>
      </w:r>
      <w:proofErr w:type="spellStart"/>
      <w:r>
        <w:rPr>
          <w:rFonts w:eastAsia="Times New Roman"/>
        </w:rPr>
        <w:t>BASSPRO_output</w:t>
      </w:r>
      <w:proofErr w:type="spellEnd"/>
      <w:r>
        <w:rPr>
          <w:rFonts w:eastAsia="Times New Roman"/>
        </w:rPr>
        <w:t>_{timestamp} directory (</w:t>
      </w:r>
      <w:proofErr w:type="spellStart"/>
      <w:r>
        <w:rPr>
          <w:rFonts w:eastAsia="Times New Roman"/>
          <w:i/>
          <w:iCs/>
        </w:rPr>
        <w:t>output_dir_py</w:t>
      </w:r>
      <w:proofErr w:type="spellEnd"/>
      <w:r>
        <w:rPr>
          <w:rFonts w:eastAsia="Times New Roman"/>
        </w:rPr>
        <w:t>)</w:t>
      </w:r>
    </w:p>
    <w:p w14:paraId="57860683" w14:textId="2775CBCB" w:rsidR="004A40D0" w:rsidRDefault="004A40D0" w:rsidP="004A40D0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This directory stores the output for a single BASSPRO run.</w:t>
      </w:r>
    </w:p>
    <w:p w14:paraId="6D17EE54" w14:textId="3F881C33" w:rsidR="003944B9" w:rsidRPr="003944B9" w:rsidRDefault="003944B9" w:rsidP="004A40D0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  <w:color w:val="4472C4" w:themeColor="accent1"/>
        </w:rPr>
        <w:t xml:space="preserve">Currently, the metadata and BASSPRO settings files are made when created from the database or saved in their respective </w:t>
      </w:r>
      <w:proofErr w:type="spellStart"/>
      <w:r>
        <w:rPr>
          <w:rFonts w:eastAsia="Times New Roman"/>
          <w:color w:val="4472C4" w:themeColor="accent1"/>
        </w:rPr>
        <w:t>subGUI</w:t>
      </w:r>
      <w:proofErr w:type="spellEnd"/>
      <w:r>
        <w:rPr>
          <w:rFonts w:eastAsia="Times New Roman"/>
          <w:color w:val="4472C4" w:themeColor="accent1"/>
        </w:rPr>
        <w:t xml:space="preserve"> respectively</w:t>
      </w:r>
      <w:r w:rsidR="00867806">
        <w:rPr>
          <w:rFonts w:eastAsia="Times New Roman"/>
          <w:color w:val="4472C4" w:themeColor="accent1"/>
        </w:rPr>
        <w:t xml:space="preserve">, before BASSPRO is launched. The same is true for the STAGG settings files – they are created when the user saves them in the Config </w:t>
      </w:r>
      <w:proofErr w:type="spellStart"/>
      <w:r w:rsidR="00867806">
        <w:rPr>
          <w:rFonts w:eastAsia="Times New Roman"/>
          <w:color w:val="4472C4" w:themeColor="accent1"/>
        </w:rPr>
        <w:t>subGUI</w:t>
      </w:r>
      <w:proofErr w:type="spellEnd"/>
      <w:r w:rsidR="00867806">
        <w:rPr>
          <w:rFonts w:eastAsia="Times New Roman"/>
          <w:color w:val="4472C4" w:themeColor="accent1"/>
        </w:rPr>
        <w:t>, before launching STAGG</w:t>
      </w:r>
      <w:r>
        <w:rPr>
          <w:rFonts w:eastAsia="Times New Roman"/>
          <w:color w:val="4472C4" w:themeColor="accent1"/>
        </w:rPr>
        <w:t>. There was talk of just holding the</w:t>
      </w:r>
      <w:r w:rsidR="00867806">
        <w:rPr>
          <w:rFonts w:eastAsia="Times New Roman"/>
          <w:color w:val="4472C4" w:themeColor="accent1"/>
        </w:rPr>
        <w:t xml:space="preserve"> settings</w:t>
      </w:r>
      <w:r>
        <w:rPr>
          <w:rFonts w:eastAsia="Times New Roman"/>
          <w:color w:val="4472C4" w:themeColor="accent1"/>
        </w:rPr>
        <w:t xml:space="preserve"> in dictionaries or </w:t>
      </w:r>
      <w:proofErr w:type="spellStart"/>
      <w:r>
        <w:rPr>
          <w:rFonts w:eastAsia="Times New Roman"/>
          <w:color w:val="4472C4" w:themeColor="accent1"/>
        </w:rPr>
        <w:t>dataframes</w:t>
      </w:r>
      <w:proofErr w:type="spellEnd"/>
      <w:r>
        <w:rPr>
          <w:rFonts w:eastAsia="Times New Roman"/>
          <w:color w:val="4472C4" w:themeColor="accent1"/>
        </w:rPr>
        <w:t xml:space="preserve"> until BASSPRO</w:t>
      </w:r>
      <w:r w:rsidR="00867806">
        <w:rPr>
          <w:rFonts w:eastAsia="Times New Roman"/>
          <w:color w:val="4472C4" w:themeColor="accent1"/>
        </w:rPr>
        <w:t>/STAGG</w:t>
      </w:r>
      <w:r>
        <w:rPr>
          <w:rFonts w:eastAsia="Times New Roman"/>
          <w:color w:val="4472C4" w:themeColor="accent1"/>
        </w:rPr>
        <w:t xml:space="preserve"> is </w:t>
      </w:r>
      <w:proofErr w:type="gramStart"/>
      <w:r>
        <w:rPr>
          <w:rFonts w:eastAsia="Times New Roman"/>
          <w:color w:val="4472C4" w:themeColor="accent1"/>
        </w:rPr>
        <w:t>actually launched</w:t>
      </w:r>
      <w:proofErr w:type="gramEnd"/>
      <w:r>
        <w:rPr>
          <w:rFonts w:eastAsia="Times New Roman"/>
          <w:color w:val="4472C4" w:themeColor="accent1"/>
        </w:rPr>
        <w:t xml:space="preserve">, but I personally prefer the flexibility and assurance of being able to open the actual csv files and review them and edit them in excel in addition to the </w:t>
      </w:r>
      <w:proofErr w:type="spellStart"/>
      <w:r>
        <w:rPr>
          <w:rFonts w:eastAsia="Times New Roman"/>
          <w:color w:val="4472C4" w:themeColor="accent1"/>
        </w:rPr>
        <w:t>subGUIs</w:t>
      </w:r>
      <w:proofErr w:type="spellEnd"/>
      <w:r>
        <w:rPr>
          <w:rFonts w:eastAsia="Times New Roman"/>
          <w:color w:val="4472C4" w:themeColor="accent1"/>
        </w:rPr>
        <w:t xml:space="preserve"> if I wanted. </w:t>
      </w:r>
      <w:proofErr w:type="gramStart"/>
      <w:r>
        <w:rPr>
          <w:rFonts w:eastAsia="Times New Roman"/>
          <w:color w:val="4472C4" w:themeColor="accent1"/>
        </w:rPr>
        <w:t>So</w:t>
      </w:r>
      <w:proofErr w:type="gramEnd"/>
      <w:r>
        <w:rPr>
          <w:rFonts w:eastAsia="Times New Roman"/>
          <w:color w:val="4472C4" w:themeColor="accent1"/>
        </w:rPr>
        <w:t xml:space="preserve"> I would prefer the csv files be created when the user interacts with the corresponding </w:t>
      </w:r>
      <w:proofErr w:type="spellStart"/>
      <w:r>
        <w:rPr>
          <w:rFonts w:eastAsia="Times New Roman"/>
          <w:color w:val="4472C4" w:themeColor="accent1"/>
        </w:rPr>
        <w:t>subGUI</w:t>
      </w:r>
      <w:proofErr w:type="spellEnd"/>
      <w:r>
        <w:rPr>
          <w:rFonts w:eastAsia="Times New Roman"/>
          <w:color w:val="4472C4" w:themeColor="accent1"/>
        </w:rPr>
        <w:t xml:space="preserve"> and saves.</w:t>
      </w:r>
      <w:r w:rsidR="00867806">
        <w:rPr>
          <w:rFonts w:eastAsia="Times New Roman"/>
          <w:color w:val="4472C4" w:themeColor="accent1"/>
        </w:rPr>
        <w:t xml:space="preserve"> Additionally, if the user wants to dictate the order of categorical variables appearance on the figures produced by STAGG, they currently can only do so manually in graph_config.csv, after it’s created in the STAGG settings </w:t>
      </w:r>
      <w:proofErr w:type="spellStart"/>
      <w:r w:rsidR="00867806">
        <w:rPr>
          <w:rFonts w:eastAsia="Times New Roman"/>
          <w:color w:val="4472C4" w:themeColor="accent1"/>
        </w:rPr>
        <w:t>subGUI</w:t>
      </w:r>
      <w:proofErr w:type="spellEnd"/>
      <w:r w:rsidR="00867806">
        <w:rPr>
          <w:rFonts w:eastAsia="Times New Roman"/>
          <w:color w:val="4472C4" w:themeColor="accent1"/>
        </w:rPr>
        <w:t xml:space="preserve"> but before STAGG is launched. </w:t>
      </w:r>
      <w:proofErr w:type="gramStart"/>
      <w:r w:rsidR="00867806">
        <w:rPr>
          <w:rFonts w:eastAsia="Times New Roman"/>
          <w:color w:val="4472C4" w:themeColor="accent1"/>
        </w:rPr>
        <w:t>So</w:t>
      </w:r>
      <w:proofErr w:type="gramEnd"/>
      <w:r w:rsidR="00867806">
        <w:rPr>
          <w:rFonts w:eastAsia="Times New Roman"/>
          <w:color w:val="4472C4" w:themeColor="accent1"/>
        </w:rPr>
        <w:t xml:space="preserve"> the front end behavior for STAGG settings files in particular would need to remain the same at least until a feature is added to the </w:t>
      </w:r>
      <w:proofErr w:type="spellStart"/>
      <w:r w:rsidR="00867806">
        <w:rPr>
          <w:rFonts w:eastAsia="Times New Roman"/>
          <w:color w:val="4472C4" w:themeColor="accent1"/>
        </w:rPr>
        <w:t>subGUI</w:t>
      </w:r>
      <w:proofErr w:type="spellEnd"/>
      <w:r w:rsidR="00867806">
        <w:rPr>
          <w:rFonts w:eastAsia="Times New Roman"/>
          <w:color w:val="4472C4" w:themeColor="accent1"/>
        </w:rPr>
        <w:t xml:space="preserve"> that allows the user to dictate variable order directly in the GUI.</w:t>
      </w:r>
    </w:p>
    <w:p w14:paraId="18C4478C" w14:textId="4A134CCF" w:rsidR="003944B9" w:rsidRDefault="003944B9" w:rsidP="004A40D0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  <w:color w:val="4472C4" w:themeColor="accent1"/>
        </w:rPr>
        <w:t xml:space="preserve">That said, there’s an outrageous amount of redundancy and bloated dictionaries used to coordinate the communication between the user’s behavior and </w:t>
      </w:r>
      <w:r w:rsidR="00867806">
        <w:rPr>
          <w:rFonts w:eastAsia="Times New Roman"/>
          <w:color w:val="4472C4" w:themeColor="accent1"/>
        </w:rPr>
        <w:t>attribute assignment</w:t>
      </w:r>
      <w:r w:rsidR="001A46A7">
        <w:rPr>
          <w:rFonts w:eastAsia="Times New Roman"/>
          <w:color w:val="4472C4" w:themeColor="accent1"/>
        </w:rPr>
        <w:t xml:space="preserve"> for those </w:t>
      </w:r>
      <w:proofErr w:type="spellStart"/>
      <w:r w:rsidR="001A46A7">
        <w:rPr>
          <w:rFonts w:eastAsia="Times New Roman"/>
          <w:color w:val="4472C4" w:themeColor="accent1"/>
        </w:rPr>
        <w:t>subGUIs</w:t>
      </w:r>
      <w:proofErr w:type="spellEnd"/>
      <w:r w:rsidR="001A46A7">
        <w:rPr>
          <w:rFonts w:eastAsia="Times New Roman"/>
          <w:color w:val="4472C4" w:themeColor="accent1"/>
        </w:rPr>
        <w:t xml:space="preserve">, especially the STAGG settings </w:t>
      </w:r>
      <w:proofErr w:type="spellStart"/>
      <w:r w:rsidR="001A46A7">
        <w:rPr>
          <w:rFonts w:eastAsia="Times New Roman"/>
          <w:color w:val="4472C4" w:themeColor="accent1"/>
        </w:rPr>
        <w:t>subGUI</w:t>
      </w:r>
      <w:proofErr w:type="spellEnd"/>
      <w:r w:rsidR="00867806">
        <w:rPr>
          <w:rFonts w:eastAsia="Times New Roman"/>
          <w:color w:val="4472C4" w:themeColor="accent1"/>
        </w:rPr>
        <w:t>, so that’s fair game.</w:t>
      </w:r>
    </w:p>
    <w:p w14:paraId="4BB4B9B0" w14:textId="45DCFC18" w:rsidR="004A40D0" w:rsidDel="006A3B54" w:rsidRDefault="004A40D0" w:rsidP="004A40D0">
      <w:pPr>
        <w:pStyle w:val="ListParagraph"/>
        <w:numPr>
          <w:ilvl w:val="3"/>
          <w:numId w:val="1"/>
        </w:numPr>
        <w:rPr>
          <w:del w:id="0" w:author="Karen Twitchell" w:date="2022-04-11T15:02:00Z"/>
          <w:rFonts w:eastAsia="Times New Roman"/>
        </w:rPr>
      </w:pPr>
      <w:commentRangeStart w:id="1"/>
      <w:del w:id="2" w:author="Karen Twitchell" w:date="2022-04-11T15:02:00Z">
        <w:r w:rsidDel="006A3B54">
          <w:rPr>
            <w:rFonts w:eastAsia="Times New Roman"/>
          </w:rPr>
          <w:delText>gui_config_{timestamp}.json</w:delText>
        </w:r>
      </w:del>
    </w:p>
    <w:p w14:paraId="6F447691" w14:textId="5ADB04C3" w:rsidR="004A40D0" w:rsidDel="006A3B54" w:rsidRDefault="004A40D0" w:rsidP="004A40D0">
      <w:pPr>
        <w:pStyle w:val="ListParagraph"/>
        <w:numPr>
          <w:ilvl w:val="3"/>
          <w:numId w:val="1"/>
        </w:numPr>
        <w:rPr>
          <w:del w:id="3" w:author="Karen Twitchell" w:date="2022-04-11T15:02:00Z"/>
          <w:rFonts w:eastAsia="Times New Roman"/>
        </w:rPr>
      </w:pPr>
      <w:del w:id="4" w:author="Karen Twitchell" w:date="2022-04-11T15:02:00Z">
        <w:r w:rsidDel="006A3B54">
          <w:rPr>
            <w:rFonts w:eastAsia="Times New Roman"/>
          </w:rPr>
          <w:delText>breathcaller_config_{timestamp}.json</w:delText>
        </w:r>
      </w:del>
      <w:commentRangeEnd w:id="1"/>
      <w:r w:rsidR="002760F4">
        <w:rPr>
          <w:rStyle w:val="CommentReference"/>
          <w:rFonts w:asciiTheme="minorHAnsi" w:eastAsiaTheme="minorHAnsi" w:hAnsiTheme="minorHAnsi" w:cstheme="minorBidi"/>
        </w:rPr>
        <w:commentReference w:id="1"/>
      </w:r>
    </w:p>
    <w:p w14:paraId="30858C84" w14:textId="77777777" w:rsidR="004A40D0" w:rsidRDefault="004A40D0" w:rsidP="004A40D0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metadata_{timestamp}.csv</w:t>
      </w:r>
    </w:p>
    <w:p w14:paraId="0E6C76E7" w14:textId="77777777" w:rsidR="004A40D0" w:rsidRDefault="004A40D0" w:rsidP="004A40D0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basic_{timestamp}.csv</w:t>
      </w:r>
    </w:p>
    <w:p w14:paraId="721A3250" w14:textId="77777777" w:rsidR="004A40D0" w:rsidRDefault="004A40D0" w:rsidP="004A40D0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auto_sections_{timestamp}.csv and/or manual_sections_{timestamp}.csv</w:t>
      </w:r>
    </w:p>
    <w:p w14:paraId="72092251" w14:textId="77777777" w:rsidR="004A40D0" w:rsidRDefault="004A40D0" w:rsidP="004A40D0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And for each signal file given as input to the BASSPRO module:</w:t>
      </w:r>
    </w:p>
    <w:p w14:paraId="637675FC" w14:textId="77777777" w:rsidR="004A40D0" w:rsidRDefault="004A40D0" w:rsidP="004A40D0">
      <w:pPr>
        <w:pStyle w:val="ListParagraph"/>
        <w:numPr>
          <w:ilvl w:val="4"/>
          <w:numId w:val="1"/>
        </w:numPr>
        <w:rPr>
          <w:rFonts w:eastAsia="Times New Roman"/>
        </w:rPr>
      </w:pPr>
      <w:r>
        <w:rPr>
          <w:rFonts w:eastAsia="Times New Roman"/>
        </w:rPr>
        <w:t>{</w:t>
      </w:r>
      <w:proofErr w:type="spellStart"/>
      <w:r>
        <w:rPr>
          <w:rFonts w:eastAsia="Times New Roman"/>
        </w:rPr>
        <w:t>signal_file_name</w:t>
      </w:r>
      <w:proofErr w:type="spellEnd"/>
      <w:proofErr w:type="gramStart"/>
      <w:r>
        <w:rPr>
          <w:rFonts w:eastAsia="Times New Roman"/>
        </w:rPr>
        <w:t>}.</w:t>
      </w:r>
      <w:proofErr w:type="spellStart"/>
      <w:r>
        <w:rPr>
          <w:rFonts w:eastAsia="Times New Roman"/>
        </w:rPr>
        <w:t>json</w:t>
      </w:r>
      <w:proofErr w:type="spellEnd"/>
      <w:proofErr w:type="gramEnd"/>
    </w:p>
    <w:p w14:paraId="5299286D" w14:textId="77777777" w:rsidR="004A40D0" w:rsidRDefault="004A40D0" w:rsidP="004A40D0">
      <w:pPr>
        <w:pStyle w:val="ListParagraph"/>
        <w:numPr>
          <w:ilvl w:val="4"/>
          <w:numId w:val="1"/>
        </w:numPr>
        <w:rPr>
          <w:rFonts w:eastAsia="Times New Roman"/>
        </w:rPr>
      </w:pPr>
      <w:r>
        <w:rPr>
          <w:rFonts w:eastAsia="Times New Roman"/>
        </w:rPr>
        <w:t>{signal_file_name}.txt</w:t>
      </w:r>
    </w:p>
    <w:p w14:paraId="58B0BC4E" w14:textId="77777777" w:rsidR="004A40D0" w:rsidRDefault="004A40D0" w:rsidP="004A40D0">
      <w:pPr>
        <w:pStyle w:val="ListParagraph"/>
        <w:numPr>
          <w:ilvl w:val="4"/>
          <w:numId w:val="1"/>
        </w:numPr>
        <w:rPr>
          <w:rFonts w:eastAsia="Times New Roman"/>
        </w:rPr>
      </w:pPr>
      <w:r>
        <w:rPr>
          <w:rFonts w:eastAsia="Times New Roman"/>
        </w:rPr>
        <w:t>{signal_file_</w:t>
      </w:r>
      <w:proofErr w:type="gramStart"/>
      <w:r>
        <w:rPr>
          <w:rFonts w:eastAsia="Times New Roman"/>
        </w:rPr>
        <w:t>name}_agg_auto.csv</w:t>
      </w:r>
      <w:proofErr w:type="gramEnd"/>
      <w:r>
        <w:rPr>
          <w:rFonts w:eastAsia="Times New Roman"/>
        </w:rPr>
        <w:t xml:space="preserve"> and/or {signal_file_name}_agg_man.csv</w:t>
      </w:r>
    </w:p>
    <w:p w14:paraId="0F34ECF5" w14:textId="77777777" w:rsidR="004A40D0" w:rsidRDefault="004A40D0" w:rsidP="004A40D0">
      <w:pPr>
        <w:pStyle w:val="ListParagraph"/>
        <w:numPr>
          <w:ilvl w:val="4"/>
          <w:numId w:val="1"/>
        </w:numPr>
        <w:rPr>
          <w:rFonts w:eastAsia="Times New Roman"/>
        </w:rPr>
      </w:pPr>
      <w:r>
        <w:rPr>
          <w:rFonts w:eastAsia="Times New Roman"/>
        </w:rPr>
        <w:t>{signal_file_</w:t>
      </w:r>
      <w:proofErr w:type="gramStart"/>
      <w:r>
        <w:rPr>
          <w:rFonts w:eastAsia="Times New Roman"/>
        </w:rPr>
        <w:t>name}_all.csv</w:t>
      </w:r>
      <w:proofErr w:type="gramEnd"/>
    </w:p>
    <w:p w14:paraId="7C7326B3" w14:textId="77777777" w:rsidR="004A40D0" w:rsidRDefault="004A40D0" w:rsidP="004A40D0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Automatically generated </w:t>
      </w:r>
      <w:proofErr w:type="spellStart"/>
      <w:r>
        <w:rPr>
          <w:rFonts w:eastAsia="Times New Roman"/>
        </w:rPr>
        <w:t>STAGG_config</w:t>
      </w:r>
      <w:proofErr w:type="spellEnd"/>
      <w:r>
        <w:rPr>
          <w:rFonts w:eastAsia="Times New Roman"/>
        </w:rPr>
        <w:t xml:space="preserve"> directory</w:t>
      </w:r>
    </w:p>
    <w:p w14:paraId="68A0ADF7" w14:textId="77777777" w:rsidR="004A40D0" w:rsidRDefault="004A40D0" w:rsidP="004A40D0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This directory serves as the default location for saving STAGG settings files. If the user chooses to save as, then the settings files are saved to the user-selected location AND to this directory. When STAGG is launched, the settings files in this folder are timestamped and copied to the timestamped STAGG output folder (</w:t>
      </w:r>
      <w:proofErr w:type="spellStart"/>
      <w:r>
        <w:rPr>
          <w:rFonts w:eastAsia="Times New Roman"/>
          <w:i/>
          <w:iCs/>
        </w:rPr>
        <w:t>output_dir_r</w:t>
      </w:r>
      <w:proofErr w:type="spellEnd"/>
      <w:r>
        <w:rPr>
          <w:rFonts w:eastAsia="Times New Roman"/>
        </w:rPr>
        <w:t>).</w:t>
      </w:r>
    </w:p>
    <w:p w14:paraId="773ED031" w14:textId="51BEA976" w:rsidR="004A40D0" w:rsidRPr="002760F4" w:rsidRDefault="004A40D0" w:rsidP="004A40D0">
      <w:pPr>
        <w:pStyle w:val="ListParagraph"/>
        <w:numPr>
          <w:ilvl w:val="2"/>
          <w:numId w:val="1"/>
        </w:numPr>
        <w:rPr>
          <w:rFonts w:eastAsia="Times New Roman"/>
          <w:lang w:val="es-AR"/>
          <w:rPrChange w:id="5" w:author="Karen Twitchell" w:date="2022-04-11T18:28:00Z">
            <w:rPr>
              <w:rFonts w:eastAsia="Times New Roman"/>
            </w:rPr>
          </w:rPrChange>
        </w:rPr>
      </w:pPr>
      <w:r w:rsidRPr="002760F4">
        <w:rPr>
          <w:rFonts w:eastAsia="Times New Roman"/>
          <w:lang w:val="es-AR"/>
          <w:rPrChange w:id="6" w:author="Karen Twitchell" w:date="2022-04-11T18:28:00Z">
            <w:rPr>
              <w:rFonts w:eastAsia="Times New Roman"/>
            </w:rPr>
          </w:rPrChange>
        </w:rPr>
        <w:t>variable_config.csv</w:t>
      </w:r>
      <w:ins w:id="7" w:author="Karen Twitchell" w:date="2022-04-11T18:28:00Z">
        <w:r w:rsidR="002760F4" w:rsidRPr="002760F4">
          <w:rPr>
            <w:rFonts w:eastAsia="Times New Roman"/>
            <w:lang w:val="es-AR"/>
            <w:rPrChange w:id="8" w:author="Karen Twitchell" w:date="2022-04-11T18:28:00Z">
              <w:rPr>
                <w:rFonts w:eastAsia="Times New Roman"/>
              </w:rPr>
            </w:rPrChange>
          </w:rPr>
          <w:t xml:space="preserve"> (</w:t>
        </w:r>
        <w:proofErr w:type="spellStart"/>
        <w:r w:rsidR="002760F4" w:rsidRPr="002760F4">
          <w:rPr>
            <w:rFonts w:eastAsia="Times New Roman"/>
            <w:i/>
            <w:iCs/>
            <w:lang w:val="es-AR"/>
            <w:rPrChange w:id="9" w:author="Karen Twitchell" w:date="2022-04-11T18:28:00Z">
              <w:rPr>
                <w:rFonts w:eastAsia="Times New Roman"/>
                <w:i/>
                <w:iCs/>
              </w:rPr>
            </w:rPrChange>
          </w:rPr>
          <w:t>variable_con</w:t>
        </w:r>
        <w:r w:rsidR="002760F4">
          <w:rPr>
            <w:rFonts w:eastAsia="Times New Roman"/>
            <w:i/>
            <w:iCs/>
            <w:lang w:val="es-AR"/>
          </w:rPr>
          <w:t>fig</w:t>
        </w:r>
        <w:proofErr w:type="spellEnd"/>
        <w:r w:rsidR="002760F4">
          <w:rPr>
            <w:rFonts w:eastAsia="Times New Roman"/>
            <w:i/>
            <w:iCs/>
            <w:lang w:val="es-AR"/>
          </w:rPr>
          <w:t>)</w:t>
        </w:r>
      </w:ins>
    </w:p>
    <w:p w14:paraId="3FC5E47B" w14:textId="6A8DBF44" w:rsidR="004A40D0" w:rsidRDefault="004A40D0" w:rsidP="004A40D0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graph_config.csv</w:t>
      </w:r>
      <w:ins w:id="10" w:author="Karen Twitchell" w:date="2022-04-11T18:28:00Z">
        <w:r w:rsidR="002760F4">
          <w:rPr>
            <w:rFonts w:eastAsia="Times New Roman"/>
          </w:rPr>
          <w:t xml:space="preserve"> (</w:t>
        </w:r>
        <w:proofErr w:type="spellStart"/>
        <w:r w:rsidR="002760F4">
          <w:rPr>
            <w:rFonts w:eastAsia="Times New Roman"/>
            <w:i/>
            <w:iCs/>
          </w:rPr>
          <w:t>graph_config</w:t>
        </w:r>
        <w:proofErr w:type="spellEnd"/>
        <w:r w:rsidR="002760F4">
          <w:rPr>
            <w:rFonts w:eastAsia="Times New Roman"/>
            <w:i/>
            <w:iCs/>
          </w:rPr>
          <w:t>)</w:t>
        </w:r>
      </w:ins>
    </w:p>
    <w:p w14:paraId="25DB261E" w14:textId="511CA78B" w:rsidR="004A40D0" w:rsidRDefault="004A40D0" w:rsidP="004A40D0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other_config.csv</w:t>
      </w:r>
      <w:ins w:id="11" w:author="Karen Twitchell" w:date="2022-04-11T18:28:00Z">
        <w:r w:rsidR="002760F4">
          <w:rPr>
            <w:rFonts w:eastAsia="Times New Roman"/>
          </w:rPr>
          <w:t xml:space="preserve"> (</w:t>
        </w:r>
        <w:proofErr w:type="spellStart"/>
        <w:r w:rsidR="002760F4">
          <w:rPr>
            <w:rFonts w:eastAsia="Times New Roman"/>
            <w:i/>
            <w:iCs/>
          </w:rPr>
          <w:t>other_config</w:t>
        </w:r>
        <w:proofErr w:type="spellEnd"/>
        <w:r w:rsidR="002760F4">
          <w:rPr>
            <w:rFonts w:eastAsia="Times New Roman"/>
            <w:i/>
            <w:iCs/>
          </w:rPr>
          <w:t>)</w:t>
        </w:r>
      </w:ins>
    </w:p>
    <w:p w14:paraId="635201CC" w14:textId="77777777" w:rsidR="004A40D0" w:rsidRDefault="004A40D0" w:rsidP="004A40D0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Automatically generated </w:t>
      </w:r>
      <w:proofErr w:type="spellStart"/>
      <w:r>
        <w:rPr>
          <w:rFonts w:eastAsia="Times New Roman"/>
        </w:rPr>
        <w:t>STAGG_output</w:t>
      </w:r>
      <w:proofErr w:type="spellEnd"/>
      <w:r>
        <w:rPr>
          <w:rFonts w:eastAsia="Times New Roman"/>
        </w:rPr>
        <w:t xml:space="preserve"> directory (</w:t>
      </w:r>
      <w:proofErr w:type="spellStart"/>
      <w:r>
        <w:rPr>
          <w:rFonts w:eastAsia="Times New Roman"/>
          <w:i/>
          <w:iCs/>
        </w:rPr>
        <w:t>r_output_folder</w:t>
      </w:r>
      <w:proofErr w:type="spellEnd"/>
      <w:r>
        <w:rPr>
          <w:rFonts w:eastAsia="Times New Roman"/>
          <w:i/>
          <w:iCs/>
        </w:rPr>
        <w:t>)</w:t>
      </w:r>
    </w:p>
    <w:p w14:paraId="5C1BD217" w14:textId="77777777" w:rsidR="004A40D0" w:rsidRDefault="004A40D0" w:rsidP="004A40D0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Automatically generated </w:t>
      </w:r>
      <w:proofErr w:type="spellStart"/>
      <w:r>
        <w:rPr>
          <w:rFonts w:eastAsia="Times New Roman"/>
        </w:rPr>
        <w:t>STAGG_output</w:t>
      </w:r>
      <w:proofErr w:type="spellEnd"/>
      <w:r>
        <w:rPr>
          <w:rFonts w:eastAsia="Times New Roman"/>
        </w:rPr>
        <w:t>_{timestamp} directory (</w:t>
      </w:r>
      <w:proofErr w:type="spellStart"/>
      <w:r>
        <w:rPr>
          <w:rFonts w:eastAsia="Times New Roman"/>
          <w:i/>
          <w:iCs/>
        </w:rPr>
        <w:t>output_dir_r</w:t>
      </w:r>
      <w:proofErr w:type="spellEnd"/>
      <w:r>
        <w:rPr>
          <w:rFonts w:eastAsia="Times New Roman"/>
        </w:rPr>
        <w:t>)</w:t>
      </w:r>
    </w:p>
    <w:p w14:paraId="3257942C" w14:textId="77777777" w:rsidR="004A40D0" w:rsidRDefault="004A40D0" w:rsidP="004A40D0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This directory stores the output for a single STAGG run.</w:t>
      </w:r>
    </w:p>
    <w:p w14:paraId="64DC3153" w14:textId="77777777" w:rsidR="004A40D0" w:rsidRDefault="004A40D0" w:rsidP="004A40D0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variable_config_{timestamp}.csv</w:t>
      </w:r>
    </w:p>
    <w:p w14:paraId="6E5D3915" w14:textId="77777777" w:rsidR="004A40D0" w:rsidRDefault="004A40D0" w:rsidP="004A40D0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graph_config_{timestamp}.csv</w:t>
      </w:r>
    </w:p>
    <w:p w14:paraId="0963C51B" w14:textId="77777777" w:rsidR="004A40D0" w:rsidRDefault="004A40D0" w:rsidP="004A40D0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other_config_{timestamp}.csv</w:t>
      </w:r>
    </w:p>
    <w:p w14:paraId="538D54A1" w14:textId="77777777" w:rsidR="004A40D0" w:rsidRDefault="004A40D0" w:rsidP="004A40D0">
      <w:pPr>
        <w:pStyle w:val="ListParagraph"/>
        <w:numPr>
          <w:ilvl w:val="3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myEnv</w:t>
      </w:r>
      <w:proofErr w:type="spellEnd"/>
      <w:r>
        <w:rPr>
          <w:rFonts w:eastAsia="Times New Roman"/>
        </w:rPr>
        <w:t>_{timestamp</w:t>
      </w:r>
      <w:proofErr w:type="gramStart"/>
      <w:r>
        <w:rPr>
          <w:rFonts w:eastAsia="Times New Roman"/>
        </w:rPr>
        <w:t>}.</w:t>
      </w:r>
      <w:proofErr w:type="spellStart"/>
      <w:r>
        <w:rPr>
          <w:rFonts w:eastAsia="Times New Roman"/>
        </w:rPr>
        <w:t>RData</w:t>
      </w:r>
      <w:proofErr w:type="spellEnd"/>
      <w:proofErr w:type="gramEnd"/>
      <w:r>
        <w:rPr>
          <w:rFonts w:eastAsia="Times New Roman"/>
        </w:rPr>
        <w:t xml:space="preserve"> (this .</w:t>
      </w:r>
      <w:proofErr w:type="spellStart"/>
      <w:r>
        <w:rPr>
          <w:rFonts w:eastAsia="Times New Roman"/>
        </w:rPr>
        <w:t>RData</w:t>
      </w:r>
      <w:proofErr w:type="spellEnd"/>
      <w:r>
        <w:rPr>
          <w:rFonts w:eastAsia="Times New Roman"/>
        </w:rPr>
        <w:t xml:space="preserve"> file is saved after STAGG has built a </w:t>
      </w:r>
      <w:proofErr w:type="spellStart"/>
      <w:r>
        <w:rPr>
          <w:rFonts w:eastAsia="Times New Roman"/>
        </w:rPr>
        <w:t>dataframe</w:t>
      </w:r>
      <w:proofErr w:type="spellEnd"/>
      <w:r>
        <w:rPr>
          <w:rFonts w:eastAsia="Times New Roman"/>
        </w:rPr>
        <w:t xml:space="preserve"> from concatenated JSON file data but before the model has been run)</w:t>
      </w:r>
    </w:p>
    <w:p w14:paraId="6FF48AB0" w14:textId="77777777" w:rsidR="004A40D0" w:rsidRDefault="004A40D0" w:rsidP="004A40D0">
      <w:pPr>
        <w:pStyle w:val="ListParagraph"/>
        <w:numPr>
          <w:ilvl w:val="3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myEnv</w:t>
      </w:r>
      <w:proofErr w:type="spellEnd"/>
      <w:r>
        <w:rPr>
          <w:rFonts w:eastAsia="Times New Roman"/>
        </w:rPr>
        <w:t>_{timestamp</w:t>
      </w:r>
      <w:proofErr w:type="gramStart"/>
      <w:r>
        <w:rPr>
          <w:rFonts w:eastAsia="Times New Roman"/>
        </w:rPr>
        <w:t>}.</w:t>
      </w:r>
      <w:proofErr w:type="spellStart"/>
      <w:r>
        <w:rPr>
          <w:rFonts w:eastAsia="Times New Roman"/>
        </w:rPr>
        <w:t>RData</w:t>
      </w:r>
      <w:proofErr w:type="spellEnd"/>
      <w:proofErr w:type="gramEnd"/>
      <w:r>
        <w:rPr>
          <w:rFonts w:eastAsia="Times New Roman"/>
        </w:rPr>
        <w:t xml:space="preserve"> (this .</w:t>
      </w:r>
      <w:proofErr w:type="spellStart"/>
      <w:r>
        <w:rPr>
          <w:rFonts w:eastAsia="Times New Roman"/>
        </w:rPr>
        <w:t>RData</w:t>
      </w:r>
      <w:proofErr w:type="spellEnd"/>
      <w:r>
        <w:rPr>
          <w:rFonts w:eastAsia="Times New Roman"/>
        </w:rPr>
        <w:t xml:space="preserve"> file is saved after the model has been run, so it’s the bigger of the two </w:t>
      </w:r>
      <w:proofErr w:type="spellStart"/>
      <w:r>
        <w:rPr>
          <w:rFonts w:eastAsia="Times New Roman"/>
        </w:rPr>
        <w:t>RData</w:t>
      </w:r>
      <w:proofErr w:type="spellEnd"/>
      <w:r>
        <w:rPr>
          <w:rFonts w:eastAsia="Times New Roman"/>
        </w:rPr>
        <w:t xml:space="preserve"> files)</w:t>
      </w:r>
    </w:p>
    <w:p w14:paraId="137978DA" w14:textId="77777777" w:rsidR="004A40D0" w:rsidRDefault="004A40D0" w:rsidP="004A40D0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{dependent variable}.jpeg/</w:t>
      </w:r>
      <w:proofErr w:type="spellStart"/>
      <w:r>
        <w:rPr>
          <w:rFonts w:eastAsia="Times New Roman"/>
        </w:rPr>
        <w:t>svg</w:t>
      </w:r>
      <w:proofErr w:type="spellEnd"/>
      <w:r>
        <w:rPr>
          <w:rFonts w:eastAsia="Times New Roman"/>
        </w:rPr>
        <w:t xml:space="preserve"> (the user can choose the image file format via the main GUI)</w:t>
      </w:r>
    </w:p>
    <w:p w14:paraId="361E00DD" w14:textId="77777777" w:rsidR="004A40D0" w:rsidRDefault="004A40D0" w:rsidP="004A40D0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Automatically generated </w:t>
      </w:r>
      <w:proofErr w:type="spellStart"/>
      <w:r>
        <w:rPr>
          <w:rFonts w:eastAsia="Times New Roman"/>
        </w:rPr>
        <w:t>StatResults</w:t>
      </w:r>
      <w:proofErr w:type="spellEnd"/>
      <w:r>
        <w:rPr>
          <w:rFonts w:eastAsia="Times New Roman"/>
        </w:rPr>
        <w:t xml:space="preserve"> directory</w:t>
      </w:r>
    </w:p>
    <w:p w14:paraId="3813E492" w14:textId="77777777" w:rsidR="004A40D0" w:rsidRDefault="004A40D0" w:rsidP="004A40D0">
      <w:pPr>
        <w:pStyle w:val="ListParagraph"/>
        <w:numPr>
          <w:ilvl w:val="4"/>
          <w:numId w:val="1"/>
        </w:numPr>
        <w:rPr>
          <w:rFonts w:eastAsia="Times New Roman"/>
        </w:rPr>
      </w:pPr>
      <w:r>
        <w:rPr>
          <w:rFonts w:eastAsia="Times New Roman"/>
        </w:rPr>
        <w:t>This directory is generated by STAGG and contains stats output.</w:t>
      </w:r>
    </w:p>
    <w:p w14:paraId="6E34770C" w14:textId="77777777" w:rsidR="004A40D0" w:rsidRDefault="004A40D0" w:rsidP="004A40D0">
      <w:pPr>
        <w:pStyle w:val="ListParagraph"/>
        <w:numPr>
          <w:ilvl w:val="4"/>
          <w:numId w:val="1"/>
        </w:numPr>
        <w:rPr>
          <w:rFonts w:eastAsia="Times New Roman"/>
        </w:rPr>
      </w:pPr>
      <w:r>
        <w:rPr>
          <w:rFonts w:eastAsia="Times New Roman"/>
        </w:rPr>
        <w:t>QQ</w:t>
      </w:r>
      <w:proofErr w:type="gramStart"/>
      <w:r>
        <w:rPr>
          <w:rFonts w:eastAsia="Times New Roman"/>
        </w:rPr>
        <w:t>_{</w:t>
      </w:r>
      <w:proofErr w:type="gramEnd"/>
      <w:r>
        <w:rPr>
          <w:rFonts w:eastAsia="Times New Roman"/>
        </w:rPr>
        <w:t>dependent variable}.jpeg/</w:t>
      </w:r>
      <w:proofErr w:type="spellStart"/>
      <w:r>
        <w:rPr>
          <w:rFonts w:eastAsia="Times New Roman"/>
        </w:rPr>
        <w:t>svg</w:t>
      </w:r>
      <w:proofErr w:type="spellEnd"/>
    </w:p>
    <w:p w14:paraId="6DC80889" w14:textId="77777777" w:rsidR="004A40D0" w:rsidRDefault="004A40D0" w:rsidP="004A40D0">
      <w:pPr>
        <w:pStyle w:val="ListParagraph"/>
        <w:numPr>
          <w:ilvl w:val="4"/>
          <w:numId w:val="1"/>
        </w:numPr>
        <w:rPr>
          <w:rFonts w:eastAsia="Times New Roman"/>
        </w:rPr>
      </w:pPr>
      <w:r>
        <w:rPr>
          <w:rFonts w:eastAsia="Times New Roman"/>
        </w:rPr>
        <w:t>Residual</w:t>
      </w:r>
      <w:proofErr w:type="gramStart"/>
      <w:r>
        <w:rPr>
          <w:rFonts w:eastAsia="Times New Roman"/>
        </w:rPr>
        <w:t>_{</w:t>
      </w:r>
      <w:proofErr w:type="gramEnd"/>
      <w:r>
        <w:rPr>
          <w:rFonts w:eastAsia="Times New Roman"/>
        </w:rPr>
        <w:t>dependent variable}.jpeg/</w:t>
      </w:r>
      <w:proofErr w:type="spellStart"/>
      <w:r>
        <w:rPr>
          <w:rFonts w:eastAsia="Times New Roman"/>
        </w:rPr>
        <w:t>svg</w:t>
      </w:r>
      <w:proofErr w:type="spellEnd"/>
    </w:p>
    <w:p w14:paraId="2DFC4F4E" w14:textId="77777777" w:rsidR="004A40D0" w:rsidRDefault="004A40D0" w:rsidP="004A40D0">
      <w:pPr>
        <w:pStyle w:val="ListParagraph"/>
        <w:numPr>
          <w:ilvl w:val="4"/>
          <w:numId w:val="1"/>
        </w:numPr>
        <w:rPr>
          <w:rFonts w:eastAsia="Times New Roman"/>
        </w:rPr>
      </w:pPr>
      <w:r>
        <w:rPr>
          <w:rFonts w:eastAsia="Times New Roman"/>
        </w:rPr>
        <w:t>stat_basic.csv</w:t>
      </w:r>
    </w:p>
    <w:p w14:paraId="437B2D97" w14:textId="77777777" w:rsidR="004A40D0" w:rsidRDefault="004A40D0" w:rsidP="004A40D0">
      <w:pPr>
        <w:pStyle w:val="ListParagraph"/>
        <w:numPr>
          <w:ilvl w:val="4"/>
          <w:numId w:val="1"/>
        </w:numPr>
        <w:rPr>
          <w:rFonts w:eastAsia="Times New Roman"/>
        </w:rPr>
      </w:pPr>
      <w:r>
        <w:rPr>
          <w:rFonts w:eastAsia="Times New Roman"/>
        </w:rPr>
        <w:t>stat_res.csv</w:t>
      </w:r>
    </w:p>
    <w:p w14:paraId="6790D3EB" w14:textId="77777777" w:rsidR="004A40D0" w:rsidRDefault="004A40D0" w:rsidP="004A40D0">
      <w:pPr>
        <w:pStyle w:val="ListParagraph"/>
        <w:numPr>
          <w:ilvl w:val="4"/>
          <w:numId w:val="1"/>
        </w:numPr>
        <w:rPr>
          <w:rFonts w:eastAsia="Times New Roman"/>
        </w:rPr>
      </w:pPr>
      <w:r>
        <w:rPr>
          <w:rFonts w:eastAsia="Times New Roman"/>
        </w:rPr>
        <w:t>tukey_res.csv</w:t>
      </w:r>
    </w:p>
    <w:p w14:paraId="4A93A6DD" w14:textId="77777777" w:rsidR="00C16E9F" w:rsidRDefault="00C16E9F"/>
    <w:sectPr w:rsidR="00C16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aren Twitchell" w:date="2022-04-11T18:27:00Z" w:initials="KT">
    <w:p w14:paraId="35DE5A5B" w14:textId="77777777" w:rsidR="002760F4" w:rsidRDefault="002760F4" w:rsidP="00ED5C0F">
      <w:pPr>
        <w:pStyle w:val="CommentText"/>
      </w:pPr>
      <w:r>
        <w:rPr>
          <w:rStyle w:val="CommentReference"/>
        </w:rPr>
        <w:annotationRef/>
      </w:r>
      <w:r>
        <w:t>Decided to nix these from output production during 4/8 meeting. Edits would be made to Plethysmography method pything_to_do().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DE5A5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EF1A7" w16cex:dateUtc="2022-04-11T23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DE5A5B" w16cid:durableId="25FEF1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2939"/>
    <w:multiLevelType w:val="hybridMultilevel"/>
    <w:tmpl w:val="328A3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30807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ren Twitchell">
    <w15:presenceInfo w15:providerId="Windows Live" w15:userId="cd62a2e45f3b94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D0"/>
    <w:rsid w:val="001A46A7"/>
    <w:rsid w:val="002760F4"/>
    <w:rsid w:val="003944B9"/>
    <w:rsid w:val="004A40D0"/>
    <w:rsid w:val="00605D12"/>
    <w:rsid w:val="006A3B54"/>
    <w:rsid w:val="00867806"/>
    <w:rsid w:val="00C1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9FAB0"/>
  <w15:chartTrackingRefBased/>
  <w15:docId w15:val="{80E42DC2-F0AE-4257-85D1-9507D78A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0D0"/>
    <w:pPr>
      <w:spacing w:after="0" w:line="240" w:lineRule="auto"/>
      <w:ind w:left="720"/>
    </w:pPr>
    <w:rPr>
      <w:rFonts w:ascii="Calibri" w:eastAsiaTheme="minorEastAsia" w:hAnsi="Calibri" w:cs="Calibri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2760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60F4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60F4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60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60F4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7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Twitchell</dc:creator>
  <cp:keywords/>
  <dc:description/>
  <cp:lastModifiedBy>Karen Twitchell</cp:lastModifiedBy>
  <cp:revision>2</cp:revision>
  <dcterms:created xsi:type="dcterms:W3CDTF">2022-04-12T17:46:00Z</dcterms:created>
  <dcterms:modified xsi:type="dcterms:W3CDTF">2022-04-12T17:46:00Z</dcterms:modified>
</cp:coreProperties>
</file>